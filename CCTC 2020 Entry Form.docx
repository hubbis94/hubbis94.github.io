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B81BE" w14:textId="4DD7C72B" w:rsidR="00C4100C" w:rsidRDefault="003A3A5B" w:rsidP="00082CB9">
      <w:pPr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  <w:r w:rsidR="002D33FF">
        <w:rPr>
          <w:rFonts w:ascii="Comic Sans MS" w:hAnsi="Comic Sans MS"/>
          <w:b/>
          <w:sz w:val="28"/>
          <w:szCs w:val="28"/>
        </w:rPr>
        <w:t xml:space="preserve">      </w:t>
      </w:r>
      <w:r w:rsidR="00963028">
        <w:rPr>
          <w:rFonts w:ascii="Comic Sans MS" w:hAnsi="Comic Sans MS"/>
          <w:sz w:val="28"/>
          <w:szCs w:val="28"/>
        </w:rPr>
        <w:t xml:space="preserve"> </w:t>
      </w:r>
      <w:r w:rsidR="002B0EDE">
        <w:rPr>
          <w:rFonts w:ascii="Comic Sans MS" w:hAnsi="Comic Sans MS"/>
          <w:sz w:val="28"/>
          <w:szCs w:val="28"/>
        </w:rPr>
        <w:t xml:space="preserve"> </w:t>
      </w:r>
      <w:r w:rsidR="00261170">
        <w:rPr>
          <w:rFonts w:ascii="Comic Sans MS" w:hAnsi="Comic Sans MS"/>
          <w:sz w:val="28"/>
          <w:szCs w:val="28"/>
        </w:rPr>
        <w:t>Children</w:t>
      </w:r>
      <w:r w:rsidR="005C5858">
        <w:rPr>
          <w:rFonts w:ascii="Comic Sans MS" w:hAnsi="Comic Sans MS"/>
          <w:sz w:val="28"/>
          <w:szCs w:val="28"/>
        </w:rPr>
        <w:t xml:space="preserve">’s Charities Tennis Classic </w:t>
      </w:r>
      <w:r w:rsidR="00282120">
        <w:rPr>
          <w:rFonts w:ascii="Comic Sans MS" w:hAnsi="Comic Sans MS"/>
          <w:sz w:val="28"/>
          <w:szCs w:val="28"/>
        </w:rPr>
        <w:t>2020</w:t>
      </w:r>
      <w:r w:rsidR="00842F2C">
        <w:rPr>
          <w:rFonts w:ascii="Comic Sans MS" w:hAnsi="Comic Sans MS"/>
          <w:sz w:val="28"/>
          <w:szCs w:val="28"/>
        </w:rPr>
        <w:t xml:space="preserve"> Entry Form</w:t>
      </w:r>
      <w:r w:rsidR="00963028">
        <w:rPr>
          <w:rFonts w:ascii="Comic Sans MS" w:hAnsi="Comic Sans MS"/>
          <w:sz w:val="28"/>
          <w:szCs w:val="28"/>
        </w:rPr>
        <w:t xml:space="preserve"> </w:t>
      </w:r>
      <w:r w:rsidR="00082CB9">
        <w:rPr>
          <w:rFonts w:ascii="Comic Sans MS" w:hAnsi="Comic Sans MS"/>
          <w:sz w:val="28"/>
          <w:szCs w:val="28"/>
        </w:rPr>
        <w:t xml:space="preserve">   </w:t>
      </w:r>
    </w:p>
    <w:p w14:paraId="2A360565" w14:textId="7123CEEB" w:rsidR="00282120" w:rsidRDefault="00C4100C" w:rsidP="00082CB9">
      <w:pPr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</w:t>
      </w:r>
      <w:r w:rsidR="00B634E7">
        <w:rPr>
          <w:rFonts w:ascii="Comic Sans MS" w:hAnsi="Comic Sans MS"/>
          <w:sz w:val="28"/>
          <w:szCs w:val="28"/>
        </w:rPr>
        <w:t xml:space="preserve">                  </w:t>
      </w:r>
      <w:r>
        <w:rPr>
          <w:rFonts w:ascii="Comic Sans MS" w:hAnsi="Comic Sans MS"/>
          <w:sz w:val="28"/>
          <w:szCs w:val="28"/>
        </w:rPr>
        <w:t xml:space="preserve">  </w:t>
      </w:r>
      <w:r w:rsidR="00B421B4">
        <w:rPr>
          <w:rFonts w:ascii="Comic Sans MS" w:hAnsi="Comic Sans MS"/>
          <w:sz w:val="28"/>
          <w:szCs w:val="28"/>
        </w:rPr>
        <w:t xml:space="preserve">Website:    </w:t>
      </w:r>
      <w:r w:rsidR="00B634E7">
        <w:rPr>
          <w:rFonts w:ascii="Comic Sans MS" w:hAnsi="Comic Sans MS"/>
          <w:sz w:val="28"/>
          <w:szCs w:val="28"/>
        </w:rPr>
        <w:t>cctc-nb.org</w:t>
      </w:r>
      <w:r>
        <w:rPr>
          <w:rFonts w:ascii="Comic Sans MS" w:hAnsi="Comic Sans MS"/>
          <w:sz w:val="28"/>
          <w:szCs w:val="28"/>
        </w:rPr>
        <w:t xml:space="preserve">               </w:t>
      </w:r>
      <w:r w:rsidR="00082CB9">
        <w:rPr>
          <w:rFonts w:ascii="Comic Sans MS" w:hAnsi="Comic Sans MS"/>
          <w:sz w:val="28"/>
          <w:szCs w:val="28"/>
        </w:rPr>
        <w:t xml:space="preserve"> </w:t>
      </w:r>
      <w:r w:rsidR="003706A1">
        <w:rPr>
          <w:rFonts w:ascii="Comic Sans MS" w:hAnsi="Comic Sans MS"/>
          <w:sz w:val="28"/>
          <w:szCs w:val="28"/>
        </w:rPr>
        <w:t xml:space="preserve">      page 1 of 2.</w:t>
      </w:r>
    </w:p>
    <w:p w14:paraId="2248B757" w14:textId="6A611A2C" w:rsidR="003A3A5B" w:rsidRPr="00261170" w:rsidRDefault="00082CB9" w:rsidP="00082CB9">
      <w:pPr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  <w:del w:id="0" w:author="Donald" w:date="2019-02-02T16:19:00Z">
        <w:r>
          <w:rPr>
            <w:rFonts w:ascii="Comic Sans MS" w:hAnsi="Comic Sans MS"/>
            <w:sz w:val="28"/>
            <w:szCs w:val="28"/>
          </w:rPr>
          <w:delText xml:space="preserve">      </w:delText>
        </w:r>
      </w:del>
    </w:p>
    <w:p w14:paraId="5AAE4CFC" w14:textId="77777777" w:rsidR="00777D69" w:rsidRDefault="00777D69" w:rsidP="00777D6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</w:t>
      </w:r>
      <w:r w:rsidR="00AE4B79">
        <w:rPr>
          <w:sz w:val="24"/>
          <w:szCs w:val="24"/>
        </w:rPr>
        <w:t>_____________</w:t>
      </w:r>
    </w:p>
    <w:p w14:paraId="6BCC4B37" w14:textId="77777777" w:rsidR="00777D69" w:rsidRDefault="00777D69" w:rsidP="00777D69">
      <w:pPr>
        <w:rPr>
          <w:sz w:val="24"/>
          <w:szCs w:val="24"/>
        </w:rPr>
      </w:pPr>
      <w:r>
        <w:rPr>
          <w:sz w:val="24"/>
          <w:szCs w:val="24"/>
        </w:rPr>
        <w:t>ADDRESS: ___________________</w:t>
      </w:r>
      <w:r w:rsidR="0049277D">
        <w:rPr>
          <w:sz w:val="24"/>
          <w:szCs w:val="24"/>
        </w:rPr>
        <w:t>_________City</w:t>
      </w:r>
      <w:r>
        <w:rPr>
          <w:sz w:val="24"/>
          <w:szCs w:val="24"/>
        </w:rPr>
        <w:t xml:space="preserve"> __________________</w:t>
      </w:r>
      <w:r w:rsidR="0049277D">
        <w:rPr>
          <w:sz w:val="24"/>
          <w:szCs w:val="24"/>
        </w:rPr>
        <w:t>__</w:t>
      </w:r>
      <w:proofErr w:type="gramStart"/>
      <w:r w:rsidR="0049277D">
        <w:rPr>
          <w:sz w:val="24"/>
          <w:szCs w:val="24"/>
        </w:rPr>
        <w:t>_  Zip</w:t>
      </w:r>
      <w:proofErr w:type="gramEnd"/>
      <w:r w:rsidR="0049277D">
        <w:rPr>
          <w:sz w:val="24"/>
          <w:szCs w:val="24"/>
        </w:rPr>
        <w:t xml:space="preserve"> Code_________</w:t>
      </w:r>
    </w:p>
    <w:p w14:paraId="176E7DDC" w14:textId="77777777" w:rsidR="00842F2C" w:rsidRDefault="00E21AD9" w:rsidP="00777D69">
      <w:pPr>
        <w:rPr>
          <w:sz w:val="24"/>
          <w:szCs w:val="24"/>
        </w:rPr>
      </w:pPr>
      <w:r>
        <w:rPr>
          <w:sz w:val="24"/>
          <w:szCs w:val="24"/>
        </w:rPr>
        <w:t xml:space="preserve">Tel. </w:t>
      </w:r>
      <w:r w:rsidR="00777D69">
        <w:rPr>
          <w:sz w:val="24"/>
          <w:szCs w:val="24"/>
        </w:rPr>
        <w:t xml:space="preserve"> No. ________________________ E-mail: ___________________________________</w:t>
      </w:r>
      <w:r>
        <w:rPr>
          <w:sz w:val="24"/>
          <w:szCs w:val="24"/>
        </w:rPr>
        <w:t>_____</w:t>
      </w:r>
    </w:p>
    <w:p w14:paraId="04DF2496" w14:textId="77777777" w:rsidR="00777D69" w:rsidRDefault="00777D69" w:rsidP="00842F2C">
      <w:pPr>
        <w:pStyle w:val="NoSpacing"/>
      </w:pPr>
      <w:r>
        <w:t>Date of Birth: __________________</w:t>
      </w:r>
      <w:r w:rsidR="00261170">
        <w:t>___________</w:t>
      </w:r>
      <w:r>
        <w:t xml:space="preserve"> </w:t>
      </w:r>
    </w:p>
    <w:p w14:paraId="7F8B42CA" w14:textId="77777777" w:rsidR="003A3A5B" w:rsidRDefault="003A3A5B" w:rsidP="005C5858">
      <w:pPr>
        <w:pStyle w:val="NoSpacing"/>
        <w:rPr>
          <w:sz w:val="24"/>
          <w:szCs w:val="24"/>
        </w:rPr>
      </w:pPr>
    </w:p>
    <w:p w14:paraId="1C8E3758" w14:textId="77777777" w:rsidR="005C5858" w:rsidRDefault="00777D69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School you attend: __________________________________  </w:t>
      </w:r>
      <w:r w:rsidR="000C2FE5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Grade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</w:t>
      </w:r>
      <w:r w:rsidR="005C5858">
        <w:rPr>
          <w:sz w:val="24"/>
          <w:szCs w:val="24"/>
        </w:rPr>
        <w:t xml:space="preserve">  </w:t>
      </w:r>
    </w:p>
    <w:p w14:paraId="16EDFD78" w14:textId="4178DEF2" w:rsidR="005C5858" w:rsidRDefault="005C5858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(</w:t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of </w:t>
      </w:r>
      <w:r w:rsidR="003A3A5B">
        <w:rPr>
          <w:sz w:val="24"/>
          <w:szCs w:val="24"/>
        </w:rPr>
        <w:t>20</w:t>
      </w:r>
      <w:r w:rsidR="00282120">
        <w:rPr>
          <w:sz w:val="24"/>
          <w:szCs w:val="24"/>
        </w:rPr>
        <w:t>20</w:t>
      </w:r>
      <w:r>
        <w:rPr>
          <w:sz w:val="24"/>
          <w:szCs w:val="24"/>
        </w:rPr>
        <w:t xml:space="preserve">)                                          </w:t>
      </w:r>
      <w:r w:rsidR="003A3A5B">
        <w:rPr>
          <w:sz w:val="24"/>
          <w:szCs w:val="24"/>
        </w:rPr>
        <w:t xml:space="preserve">                  </w:t>
      </w:r>
      <w:r w:rsidR="000C2FE5">
        <w:rPr>
          <w:sz w:val="24"/>
          <w:szCs w:val="24"/>
        </w:rPr>
        <w:t xml:space="preserve">               </w:t>
      </w:r>
      <w:r w:rsidR="003A3A5B">
        <w:rPr>
          <w:sz w:val="24"/>
          <w:szCs w:val="24"/>
        </w:rPr>
        <w:t xml:space="preserve"> (</w:t>
      </w:r>
      <w:proofErr w:type="gramStart"/>
      <w:r w:rsidR="003A3A5B">
        <w:rPr>
          <w:sz w:val="24"/>
          <w:szCs w:val="24"/>
        </w:rPr>
        <w:t>fall</w:t>
      </w:r>
      <w:proofErr w:type="gramEnd"/>
      <w:r w:rsidR="003A3A5B">
        <w:rPr>
          <w:sz w:val="24"/>
          <w:szCs w:val="24"/>
        </w:rPr>
        <w:t xml:space="preserve"> of 20</w:t>
      </w:r>
      <w:r w:rsidR="00282120">
        <w:rPr>
          <w:sz w:val="24"/>
          <w:szCs w:val="24"/>
        </w:rPr>
        <w:t>20</w:t>
      </w:r>
      <w:r>
        <w:rPr>
          <w:sz w:val="24"/>
          <w:szCs w:val="24"/>
        </w:rPr>
        <w:t>)</w:t>
      </w:r>
    </w:p>
    <w:p w14:paraId="4321978C" w14:textId="77777777" w:rsidR="00842F2C" w:rsidRPr="005C5858" w:rsidRDefault="005C5858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t xml:space="preserve"> </w:t>
      </w:r>
      <w:r w:rsidR="00842F2C">
        <w:t xml:space="preserve">                                                                       </w:t>
      </w:r>
      <w:r>
        <w:t xml:space="preserve">                                                    </w:t>
      </w:r>
    </w:p>
    <w:p w14:paraId="7ABF9D1D" w14:textId="77777777" w:rsidR="00777D69" w:rsidRPr="00842F2C" w:rsidRDefault="00842F2C" w:rsidP="00842F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4B79">
        <w:t>____________________________________________</w:t>
      </w:r>
      <w:r>
        <w:t>_____________________</w:t>
      </w:r>
    </w:p>
    <w:p w14:paraId="23FB57C6" w14:textId="77777777" w:rsidR="00777D69" w:rsidRPr="00CE0246" w:rsidRDefault="00CE0246" w:rsidP="00777D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c</w:t>
      </w:r>
      <w:r w:rsidR="00777D69" w:rsidRPr="00CE0246">
        <w:rPr>
          <w:b/>
          <w:sz w:val="24"/>
          <w:szCs w:val="24"/>
        </w:rPr>
        <w:t>heck the Division</w:t>
      </w:r>
      <w:r w:rsidR="00A40ED1" w:rsidRPr="00CE0246">
        <w:rPr>
          <w:b/>
          <w:sz w:val="24"/>
          <w:szCs w:val="24"/>
        </w:rPr>
        <w:t>(</w:t>
      </w:r>
      <w:r w:rsidR="00777D69" w:rsidRPr="00CE0246">
        <w:rPr>
          <w:b/>
          <w:sz w:val="24"/>
          <w:szCs w:val="24"/>
        </w:rPr>
        <w:t>s</w:t>
      </w:r>
      <w:r w:rsidR="00A40ED1" w:rsidRPr="00CE0246">
        <w:rPr>
          <w:b/>
          <w:sz w:val="24"/>
          <w:szCs w:val="24"/>
        </w:rPr>
        <w:t>)</w:t>
      </w:r>
      <w:r w:rsidR="00777D69" w:rsidRPr="00CE0246">
        <w:rPr>
          <w:b/>
          <w:sz w:val="24"/>
          <w:szCs w:val="24"/>
        </w:rPr>
        <w:t xml:space="preserve"> you wish to play in:</w:t>
      </w:r>
    </w:p>
    <w:p w14:paraId="7FD08F8C" w14:textId="005ED4AE" w:rsidR="00777D69" w:rsidRDefault="00777D69" w:rsidP="003706A1">
      <w:pPr>
        <w:pStyle w:val="ListParagraph"/>
        <w:numPr>
          <w:ilvl w:val="0"/>
          <w:numId w:val="1"/>
        </w:numPr>
      </w:pPr>
      <w:r>
        <w:t>Boys</w:t>
      </w:r>
      <w:r w:rsidR="009D6EB6">
        <w:t xml:space="preserve"> J</w:t>
      </w:r>
      <w:r w:rsidR="0055497B">
        <w:t>r.</w:t>
      </w:r>
      <w:r w:rsidR="005174A5">
        <w:t xml:space="preserve"> </w:t>
      </w:r>
      <w:r w:rsidR="009D6EB6">
        <w:t>s</w:t>
      </w:r>
      <w:r w:rsidR="005174A5">
        <w:t>ingles</w:t>
      </w:r>
      <w:r w:rsidR="009D6EB6">
        <w:t xml:space="preserve"> ______</w:t>
      </w:r>
      <w:r>
        <w:t xml:space="preserve">                    </w:t>
      </w:r>
      <w:r w:rsidR="009D6EB6">
        <w:t xml:space="preserve">                     </w:t>
      </w:r>
      <w:r>
        <w:t xml:space="preserve"> </w:t>
      </w:r>
      <w:r w:rsidR="005174A5">
        <w:t>* Girls</w:t>
      </w:r>
      <w:r w:rsidR="009D6EB6">
        <w:t xml:space="preserve"> J</w:t>
      </w:r>
      <w:r w:rsidR="0055497B">
        <w:t>r.</w:t>
      </w:r>
      <w:r w:rsidR="009D6EB6">
        <w:t xml:space="preserve"> singles</w:t>
      </w:r>
      <w:r w:rsidR="005174A5">
        <w:t xml:space="preserve"> ______</w:t>
      </w:r>
      <w:r w:rsidR="009D64B2">
        <w:t xml:space="preserve"> </w:t>
      </w:r>
      <w:r w:rsidR="003A3A5B">
        <w:t xml:space="preserve"> </w:t>
      </w:r>
      <w:r w:rsidR="009D64B2">
        <w:t xml:space="preserve"> </w:t>
      </w:r>
    </w:p>
    <w:p w14:paraId="0810A126" w14:textId="74034761" w:rsidR="00777D69" w:rsidRDefault="00777D69" w:rsidP="005174A5">
      <w:pPr>
        <w:pStyle w:val="ListParagraph"/>
        <w:numPr>
          <w:ilvl w:val="0"/>
          <w:numId w:val="1"/>
        </w:numPr>
      </w:pPr>
      <w:r>
        <w:t xml:space="preserve">Boys </w:t>
      </w:r>
      <w:r w:rsidR="005174A5">
        <w:t>High School</w:t>
      </w:r>
      <w:r>
        <w:t xml:space="preserve"> singles __</w:t>
      </w:r>
      <w:r w:rsidR="003A3A5B">
        <w:t xml:space="preserve">____   </w:t>
      </w:r>
      <w:r w:rsidR="000C2FE5">
        <w:t xml:space="preserve">                   </w:t>
      </w:r>
      <w:r w:rsidR="00C4100C">
        <w:t xml:space="preserve"> </w:t>
      </w:r>
      <w:r w:rsidR="00ED0A0B">
        <w:t xml:space="preserve"> * </w:t>
      </w:r>
      <w:r w:rsidR="00C4100C">
        <w:t>Girls</w:t>
      </w:r>
      <w:r w:rsidR="005174A5">
        <w:t xml:space="preserve"> High School singles</w:t>
      </w:r>
      <w:r w:rsidR="00C4100C">
        <w:t>____</w:t>
      </w:r>
      <w:r w:rsidR="00995F02">
        <w:t>__</w:t>
      </w:r>
      <w:r w:rsidR="00286490">
        <w:t xml:space="preserve"> </w:t>
      </w:r>
    </w:p>
    <w:p w14:paraId="072C5311" w14:textId="6FA8B4F1" w:rsidR="00AD7F0D" w:rsidRDefault="001F2691" w:rsidP="00F40C3B">
      <w:pPr>
        <w:pStyle w:val="ListParagraph"/>
        <w:numPr>
          <w:ilvl w:val="0"/>
          <w:numId w:val="1"/>
        </w:numPr>
      </w:pPr>
      <w:r>
        <w:t xml:space="preserve">Grand </w:t>
      </w:r>
      <w:r w:rsidR="00995F02">
        <w:t>Masters (guys</w:t>
      </w:r>
      <w:r w:rsidR="002D33FF">
        <w:t xml:space="preserve"> age 19 </w:t>
      </w:r>
      <w:r w:rsidR="00F40C3B">
        <w:t>- 25</w:t>
      </w:r>
      <w:r w:rsidR="00777D69">
        <w:t>) ____</w:t>
      </w:r>
      <w:r w:rsidR="00DB7EDC">
        <w:t>____________</w:t>
      </w:r>
      <w:r w:rsidR="00777D69">
        <w:t xml:space="preserve">             </w:t>
      </w:r>
      <w:r w:rsidR="00AE4B79">
        <w:t xml:space="preserve"> </w:t>
      </w:r>
    </w:p>
    <w:p w14:paraId="6CEAD63A" w14:textId="72F2E334" w:rsidR="000F204D" w:rsidRDefault="00F40C3B" w:rsidP="005174A5">
      <w:pPr>
        <w:pStyle w:val="ListParagraph"/>
        <w:numPr>
          <w:ilvl w:val="0"/>
          <w:numId w:val="1"/>
        </w:numPr>
      </w:pPr>
      <w:r>
        <w:t xml:space="preserve">Family Doubles </w:t>
      </w:r>
      <w:r w:rsidR="00995F02">
        <w:t>(must</w:t>
      </w:r>
      <w:r>
        <w:t xml:space="preserve"> be a relative:  any </w:t>
      </w:r>
      <w:r w:rsidR="00995F02">
        <w:t>age)</w:t>
      </w:r>
      <w:r>
        <w:t xml:space="preserve"> ________</w:t>
      </w:r>
    </w:p>
    <w:p w14:paraId="6B5FA444" w14:textId="4F4395C4" w:rsidR="00F40C3B" w:rsidRDefault="000F204D" w:rsidP="009D6EB6">
      <w:pPr>
        <w:pStyle w:val="ListParagraph"/>
        <w:numPr>
          <w:ilvl w:val="0"/>
          <w:numId w:val="1"/>
        </w:numPr>
      </w:pPr>
      <w:r>
        <w:t>Parent/Child Doubles</w:t>
      </w:r>
      <w:r w:rsidR="003706A1">
        <w:t xml:space="preserve"> </w:t>
      </w:r>
      <w:r w:rsidR="00995F02">
        <w:t>(child</w:t>
      </w:r>
      <w:r w:rsidR="003706A1">
        <w:t xml:space="preserve"> must be 18 or </w:t>
      </w:r>
      <w:r w:rsidR="00995F02">
        <w:t>under) _</w:t>
      </w:r>
      <w:r>
        <w:t>_______</w:t>
      </w:r>
      <w:r w:rsidR="00AE4B79">
        <w:t xml:space="preserve">   </w:t>
      </w:r>
    </w:p>
    <w:p w14:paraId="0FE563E0" w14:textId="1DD69E10" w:rsidR="008608E1" w:rsidRDefault="00F40C3B" w:rsidP="009D6EB6">
      <w:pPr>
        <w:pStyle w:val="ListParagraph"/>
        <w:numPr>
          <w:ilvl w:val="0"/>
          <w:numId w:val="1"/>
        </w:numPr>
      </w:pPr>
      <w:r>
        <w:t>Adult</w:t>
      </w:r>
      <w:r w:rsidR="00995F02">
        <w:t xml:space="preserve"> Open</w:t>
      </w:r>
      <w:r>
        <w:t xml:space="preserve"> </w:t>
      </w:r>
      <w:r w:rsidR="00995F02">
        <w:t>Singles (age</w:t>
      </w:r>
      <w:r>
        <w:t xml:space="preserve"> 25 &amp; up)  ________</w:t>
      </w:r>
      <w:r w:rsidR="00AE4B79">
        <w:t xml:space="preserve">       </w:t>
      </w:r>
      <w:r w:rsidR="008540E9">
        <w:t xml:space="preserve"> </w:t>
      </w:r>
    </w:p>
    <w:p w14:paraId="1B3F2B01" w14:textId="3EA7408D" w:rsidR="009D6EB6" w:rsidRDefault="009D6EB6" w:rsidP="009D6EB6">
      <w:r>
        <w:t xml:space="preserve">              </w:t>
      </w:r>
    </w:p>
    <w:p w14:paraId="6E353D32" w14:textId="31642509" w:rsidR="00AE4B79" w:rsidRDefault="00AE4B79" w:rsidP="00AE4B79">
      <w:r>
        <w:t xml:space="preserve">My doubles </w:t>
      </w:r>
      <w:proofErr w:type="gramStart"/>
      <w:r w:rsidR="00C4100C">
        <w:t>partner ‘</w:t>
      </w:r>
      <w:r w:rsidR="00165CF3">
        <w:t>s</w:t>
      </w:r>
      <w:proofErr w:type="gramEnd"/>
      <w:r>
        <w:t xml:space="preserve"> name</w:t>
      </w:r>
      <w:r w:rsidR="00783E00">
        <w:t xml:space="preserve"> is</w:t>
      </w:r>
      <w:r w:rsidR="00A9422D">
        <w:t>/are</w:t>
      </w:r>
      <w:r w:rsidR="00783E00">
        <w:t xml:space="preserve"> </w:t>
      </w:r>
      <w:r>
        <w:t xml:space="preserve"> ___________________________ &amp;  </w:t>
      </w:r>
      <w:r w:rsidR="00783E00">
        <w:t>_________________________</w:t>
      </w:r>
    </w:p>
    <w:p w14:paraId="435C6565" w14:textId="6DF9E2D3" w:rsidR="009D6EB6" w:rsidRPr="002D33FF" w:rsidRDefault="009D6EB6" w:rsidP="002D33FF">
      <w:pPr>
        <w:pStyle w:val="ListParagraph"/>
        <w:numPr>
          <w:ilvl w:val="0"/>
          <w:numId w:val="1"/>
        </w:numPr>
        <w:rPr>
          <w:b/>
          <w:bCs/>
        </w:rPr>
      </w:pPr>
      <w:r w:rsidRPr="0055497B">
        <w:rPr>
          <w:b/>
          <w:bCs/>
        </w:rPr>
        <w:t xml:space="preserve"> Jr. </w:t>
      </w:r>
      <w:proofErr w:type="gramStart"/>
      <w:r w:rsidRPr="0055497B">
        <w:rPr>
          <w:b/>
          <w:bCs/>
        </w:rPr>
        <w:t>divisions</w:t>
      </w:r>
      <w:proofErr w:type="gramEnd"/>
      <w:r w:rsidRPr="0055497B">
        <w:rPr>
          <w:b/>
          <w:bCs/>
        </w:rPr>
        <w:t xml:space="preserve"> are for boys and girls</w:t>
      </w:r>
      <w:r w:rsidR="00282120">
        <w:rPr>
          <w:b/>
          <w:bCs/>
        </w:rPr>
        <w:t xml:space="preserve"> in</w:t>
      </w:r>
      <w:r w:rsidRPr="0055497B">
        <w:rPr>
          <w:b/>
          <w:bCs/>
        </w:rPr>
        <w:t xml:space="preserve"> </w:t>
      </w:r>
      <w:r w:rsidR="002D33FF">
        <w:rPr>
          <w:b/>
          <w:bCs/>
        </w:rPr>
        <w:t xml:space="preserve">grades 4 through 8. </w:t>
      </w:r>
      <w:r w:rsidRPr="0055497B">
        <w:rPr>
          <w:b/>
          <w:bCs/>
        </w:rPr>
        <w:t xml:space="preserve"> If boy or girl just completed 8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grade, they </w:t>
      </w:r>
      <w:r w:rsidR="002D33FF" w:rsidRPr="002D33FF">
        <w:rPr>
          <w:b/>
          <w:bCs/>
        </w:rPr>
        <w:t>can</w:t>
      </w:r>
      <w:r w:rsidRPr="002D33FF">
        <w:rPr>
          <w:b/>
          <w:bCs/>
        </w:rPr>
        <w:t xml:space="preserve"> play in </w:t>
      </w:r>
      <w:proofErr w:type="gramStart"/>
      <w:r w:rsidR="0055497B" w:rsidRPr="002D33FF">
        <w:rPr>
          <w:b/>
          <w:bCs/>
        </w:rPr>
        <w:t>Junior</w:t>
      </w:r>
      <w:proofErr w:type="gramEnd"/>
      <w:r w:rsidRPr="002D33FF">
        <w:rPr>
          <w:b/>
          <w:bCs/>
        </w:rPr>
        <w:t xml:space="preserve"> division</w:t>
      </w:r>
      <w:r w:rsidR="00B421B4">
        <w:rPr>
          <w:b/>
          <w:bCs/>
        </w:rPr>
        <w:t>.</w:t>
      </w:r>
    </w:p>
    <w:p w14:paraId="1F622EE8" w14:textId="2A43A7CF" w:rsidR="009D6EB6" w:rsidRPr="0055497B" w:rsidRDefault="009D6EB6" w:rsidP="009D6EB6">
      <w:pPr>
        <w:pStyle w:val="ListParagraph"/>
        <w:numPr>
          <w:ilvl w:val="0"/>
          <w:numId w:val="1"/>
        </w:numPr>
        <w:rPr>
          <w:b/>
          <w:bCs/>
        </w:rPr>
      </w:pPr>
      <w:r w:rsidRPr="0055497B">
        <w:rPr>
          <w:b/>
          <w:bCs/>
        </w:rPr>
        <w:t>High School divisions are for boys and girls who just completed 9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through 12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grade.</w:t>
      </w:r>
    </w:p>
    <w:p w14:paraId="66BD9DDA" w14:textId="0DB591FD" w:rsidR="001F2691" w:rsidRPr="0083419D" w:rsidRDefault="003A3A5B" w:rsidP="0083419D">
      <w:pPr>
        <w:pStyle w:val="ListParagraph"/>
        <w:numPr>
          <w:ilvl w:val="0"/>
          <w:numId w:val="1"/>
        </w:numPr>
      </w:pPr>
      <w:r>
        <w:t xml:space="preserve"> Tournament Dates:  </w:t>
      </w:r>
      <w:r w:rsidR="005174A5">
        <w:t xml:space="preserve">Saturday August </w:t>
      </w:r>
      <w:r w:rsidR="00282120">
        <w:t>8th</w:t>
      </w:r>
      <w:r w:rsidR="005174A5">
        <w:t xml:space="preserve"> and Sunday afternoon August </w:t>
      </w:r>
      <w:r w:rsidR="00282120">
        <w:t>9th</w:t>
      </w:r>
      <w:r w:rsidR="005174A5">
        <w:t>.</w:t>
      </w:r>
    </w:p>
    <w:p w14:paraId="27F0265A" w14:textId="15D9FCA2" w:rsidR="00C4100C" w:rsidRPr="001F2691" w:rsidRDefault="00C4100C" w:rsidP="001F2691">
      <w:pPr>
        <w:pStyle w:val="ListParagraph"/>
        <w:numPr>
          <w:ilvl w:val="0"/>
          <w:numId w:val="1"/>
        </w:numPr>
        <w:rPr>
          <w:b/>
        </w:rPr>
      </w:pPr>
      <w:r w:rsidRPr="001F2691">
        <w:rPr>
          <w:i/>
        </w:rPr>
        <w:t xml:space="preserve"> </w:t>
      </w:r>
      <w:r w:rsidR="00AE4B79" w:rsidRPr="001F2691">
        <w:rPr>
          <w:i/>
        </w:rPr>
        <w:t>Requested entry fee- $ 20.00 for singles - $20.00 per doubles team</w:t>
      </w:r>
      <w:r w:rsidRPr="001F2691">
        <w:rPr>
          <w:i/>
        </w:rPr>
        <w:t xml:space="preserve"> </w:t>
      </w:r>
    </w:p>
    <w:p w14:paraId="75ED2441" w14:textId="657F0FE1" w:rsidR="00C4100C" w:rsidRPr="00C4100C" w:rsidRDefault="00AE4B79" w:rsidP="00C4100C">
      <w:pPr>
        <w:pStyle w:val="ListParagraph"/>
        <w:numPr>
          <w:ilvl w:val="0"/>
          <w:numId w:val="1"/>
        </w:numPr>
        <w:rPr>
          <w:b/>
        </w:rPr>
      </w:pPr>
      <w:r w:rsidRPr="00C4100C">
        <w:rPr>
          <w:b/>
        </w:rPr>
        <w:t>Deadline da</w:t>
      </w:r>
      <w:r w:rsidR="005C5858" w:rsidRPr="00C4100C">
        <w:rPr>
          <w:b/>
        </w:rPr>
        <w:t>t</w:t>
      </w:r>
      <w:r w:rsidR="00783E00" w:rsidRPr="00C4100C">
        <w:rPr>
          <w:b/>
        </w:rPr>
        <w:t xml:space="preserve">e for entry – </w:t>
      </w:r>
      <w:r w:rsidR="00DB7EDC" w:rsidRPr="00C4100C">
        <w:rPr>
          <w:b/>
        </w:rPr>
        <w:t xml:space="preserve">Saturday, </w:t>
      </w:r>
      <w:r w:rsidR="00DB7EDC">
        <w:rPr>
          <w:b/>
        </w:rPr>
        <w:t>August</w:t>
      </w:r>
      <w:r w:rsidR="005174A5">
        <w:rPr>
          <w:b/>
        </w:rPr>
        <w:t xml:space="preserve"> 1.</w:t>
      </w:r>
    </w:p>
    <w:p w14:paraId="41E73A72" w14:textId="3503790E" w:rsidR="003706A1" w:rsidRDefault="00AE4B79" w:rsidP="003706A1">
      <w:pPr>
        <w:pStyle w:val="ListParagraph"/>
        <w:numPr>
          <w:ilvl w:val="0"/>
          <w:numId w:val="1"/>
        </w:numPr>
        <w:rPr>
          <w:b/>
        </w:rPr>
      </w:pPr>
      <w:r w:rsidRPr="00C4100C">
        <w:rPr>
          <w:b/>
        </w:rPr>
        <w:t xml:space="preserve">Starting times </w:t>
      </w:r>
      <w:r w:rsidR="005C275B" w:rsidRPr="00C4100C">
        <w:rPr>
          <w:b/>
        </w:rPr>
        <w:t>will be e-</w:t>
      </w:r>
      <w:r w:rsidR="00261170" w:rsidRPr="00C4100C">
        <w:rPr>
          <w:b/>
        </w:rPr>
        <w:t>mailed on</w:t>
      </w:r>
      <w:r w:rsidR="00963028" w:rsidRPr="00C4100C">
        <w:rPr>
          <w:b/>
        </w:rPr>
        <w:t xml:space="preserve"> </w:t>
      </w:r>
      <w:r w:rsidR="005174A5">
        <w:rPr>
          <w:b/>
        </w:rPr>
        <w:t xml:space="preserve">Friday, August </w:t>
      </w:r>
      <w:r w:rsidR="00282120">
        <w:rPr>
          <w:b/>
        </w:rPr>
        <w:t>7</w:t>
      </w:r>
      <w:r w:rsidR="005174A5">
        <w:rPr>
          <w:b/>
        </w:rPr>
        <w:t>th</w:t>
      </w:r>
      <w:r w:rsidR="00C4100C">
        <w:rPr>
          <w:b/>
        </w:rPr>
        <w:t xml:space="preserve"> by no</w:t>
      </w:r>
      <w:r w:rsidR="00D82D4A">
        <w:rPr>
          <w:b/>
        </w:rPr>
        <w:t>on.</w:t>
      </w:r>
      <w:r w:rsidR="003706A1">
        <w:rPr>
          <w:b/>
        </w:rPr>
        <w:t xml:space="preserve">  </w:t>
      </w:r>
    </w:p>
    <w:p w14:paraId="6FE084E7" w14:textId="7D0AEFB7" w:rsidR="00AE4B79" w:rsidRPr="003706A1" w:rsidRDefault="002B0EDE" w:rsidP="003706A1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p</w:t>
      </w:r>
      <w:r w:rsidR="00AE4B79">
        <w:t>lease</w:t>
      </w:r>
      <w:proofErr w:type="gramEnd"/>
      <w:r w:rsidR="00AE4B79">
        <w:t xml:space="preserve"> make </w:t>
      </w:r>
      <w:proofErr w:type="spellStart"/>
      <w:r w:rsidR="00AE4B79">
        <w:t>ck</w:t>
      </w:r>
      <w:proofErr w:type="spellEnd"/>
      <w:r w:rsidR="00AE4B79">
        <w:t xml:space="preserve"> </w:t>
      </w:r>
      <w:r w:rsidR="00286490">
        <w:t>or money order payable to:  “Hospital For Special Care</w:t>
      </w:r>
      <w:r w:rsidR="002E0087">
        <w:t xml:space="preserve"> Foundation</w:t>
      </w:r>
      <w:r w:rsidR="00AE4B79">
        <w:t>” and m</w:t>
      </w:r>
      <w:r w:rsidR="008540E9">
        <w:t xml:space="preserve">ail to: </w:t>
      </w:r>
      <w:r w:rsidR="002E0087">
        <w:t xml:space="preserve">  </w:t>
      </w:r>
      <w:r w:rsidR="00F40C3B">
        <w:t xml:space="preserve">Hubert Bis </w:t>
      </w:r>
      <w:r w:rsidR="009D64B2">
        <w:t>, CCTC 20</w:t>
      </w:r>
      <w:r w:rsidR="00282120">
        <w:t>20</w:t>
      </w:r>
      <w:r w:rsidR="003A3A5B">
        <w:t xml:space="preserve"> –</w:t>
      </w:r>
      <w:r w:rsidR="00964D44">
        <w:t xml:space="preserve"> 431 Churchill Dr. – Newington, CT  06111</w:t>
      </w:r>
      <w:r w:rsidR="003A3A5B">
        <w:t xml:space="preserve"> </w:t>
      </w:r>
      <w:r w:rsidR="00E7653E">
        <w:t xml:space="preserve">. </w:t>
      </w:r>
      <w:r w:rsidR="009D64B2">
        <w:t xml:space="preserve">  You can also e</w:t>
      </w:r>
      <w:r w:rsidR="00995F02">
        <w:t xml:space="preserve"> </w:t>
      </w:r>
      <w:r w:rsidR="009D64B2">
        <w:t xml:space="preserve">mail your entry form to:  </w:t>
      </w:r>
      <w:hyperlink r:id="rId6" w:history="1">
        <w:r w:rsidR="00D2072A">
          <w:rPr>
            <w:rStyle w:val="Hyperlink"/>
          </w:rPr>
          <w:t>h</w:t>
        </w:r>
        <w:r w:rsidR="00964D44" w:rsidRPr="00D543A8">
          <w:rPr>
            <w:rStyle w:val="Hyperlink"/>
          </w:rPr>
          <w:t>ubbis94@gmail.com</w:t>
        </w:r>
      </w:hyperlink>
      <w:r w:rsidR="00964D44">
        <w:t xml:space="preserve"> </w:t>
      </w:r>
    </w:p>
    <w:p w14:paraId="135780E4" w14:textId="77777777" w:rsidR="00AE4B79" w:rsidRDefault="00152DF3" w:rsidP="00261170">
      <w:pPr>
        <w:pStyle w:val="NoSpacing"/>
        <w:ind w:left="720"/>
      </w:pPr>
      <w:r>
        <w:t xml:space="preserve">    </w:t>
      </w:r>
      <w:r w:rsidR="00A40ED1">
        <w:t xml:space="preserve">    </w:t>
      </w:r>
      <w:r w:rsidR="002B0EDE">
        <w:t xml:space="preserve">                                                         </w:t>
      </w:r>
    </w:p>
    <w:p w14:paraId="1EF85EC1" w14:textId="77777777" w:rsidR="005D0FCC" w:rsidRDefault="005D0FCC" w:rsidP="00261170">
      <w:pPr>
        <w:pStyle w:val="NoSpacing"/>
        <w:ind w:left="720"/>
      </w:pPr>
      <w:r>
        <w:lastRenderedPageBreak/>
        <w:t xml:space="preserve">        </w:t>
      </w:r>
      <w:r w:rsidR="002B0EDE">
        <w:t xml:space="preserve">                                                         </w:t>
      </w:r>
    </w:p>
    <w:p w14:paraId="3957E73C" w14:textId="77777777" w:rsidR="00E21AD9" w:rsidRDefault="00E21AD9" w:rsidP="00E21AD9">
      <w:pPr>
        <w:pStyle w:val="NoSpacing"/>
        <w:ind w:left="1080"/>
      </w:pPr>
    </w:p>
    <w:p w14:paraId="7C4EA975" w14:textId="77777777" w:rsidR="00E21AD9" w:rsidRPr="00AE4B79" w:rsidRDefault="00E21AD9" w:rsidP="00E21AD9">
      <w:pPr>
        <w:pStyle w:val="NoSpacing"/>
        <w:ind w:left="1080"/>
      </w:pPr>
    </w:p>
    <w:p w14:paraId="70C7E456" w14:textId="77777777" w:rsidR="00777D69" w:rsidRDefault="00777D69" w:rsidP="00777D69">
      <w:pPr>
        <w:rPr>
          <w:sz w:val="24"/>
          <w:szCs w:val="24"/>
        </w:rPr>
      </w:pPr>
    </w:p>
    <w:p w14:paraId="07FBDC79" w14:textId="04EC6761" w:rsidR="00C15262" w:rsidRPr="0055497B" w:rsidRDefault="00C15262" w:rsidP="008062F2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608E1">
        <w:rPr>
          <w:sz w:val="24"/>
          <w:szCs w:val="24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Children’s Char</w:t>
      </w:r>
      <w:r w:rsidR="009D64B2">
        <w:rPr>
          <w:rFonts w:ascii="Arial Rounded MT Bold" w:hAnsi="Arial Rounded MT Bold"/>
          <w:sz w:val="28"/>
          <w:szCs w:val="28"/>
        </w:rPr>
        <w:t>ities</w:t>
      </w:r>
      <w:r w:rsidR="00DB7EDC">
        <w:rPr>
          <w:rFonts w:ascii="Arial Rounded MT Bold" w:hAnsi="Arial Rounded MT Bold"/>
          <w:sz w:val="28"/>
          <w:szCs w:val="28"/>
        </w:rPr>
        <w:t xml:space="preserve"> Tennis</w:t>
      </w:r>
      <w:r w:rsidR="009D64B2">
        <w:rPr>
          <w:rFonts w:ascii="Arial Rounded MT Bold" w:hAnsi="Arial Rounded MT Bold"/>
          <w:sz w:val="28"/>
          <w:szCs w:val="28"/>
        </w:rPr>
        <w:t xml:space="preserve"> – Information Sheet – 20</w:t>
      </w:r>
      <w:r w:rsidR="00282120">
        <w:rPr>
          <w:rFonts w:ascii="Arial Rounded MT Bold" w:hAnsi="Arial Rounded MT Bold"/>
          <w:sz w:val="28"/>
          <w:szCs w:val="28"/>
        </w:rPr>
        <w:t>20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995F02">
        <w:rPr>
          <w:rFonts w:ascii="Arial Rounded MT Bold" w:hAnsi="Arial Rounded MT Bold"/>
          <w:sz w:val="28"/>
          <w:szCs w:val="28"/>
        </w:rPr>
        <w:t xml:space="preserve"> </w:t>
      </w:r>
    </w:p>
    <w:p w14:paraId="65A713A3" w14:textId="168A4292" w:rsidR="00C15262" w:rsidRPr="00B421B4" w:rsidRDefault="00C15262" w:rsidP="00B421B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 Rounded MT Bold" w:hAnsi="Arial Rounded MT Bold"/>
          <w:sz w:val="28"/>
          <w:szCs w:val="28"/>
        </w:rPr>
      </w:pPr>
      <w:r w:rsidRPr="00B421B4">
        <w:rPr>
          <w:sz w:val="24"/>
          <w:szCs w:val="24"/>
        </w:rPr>
        <w:t xml:space="preserve"> Tourn</w:t>
      </w:r>
      <w:r w:rsidR="009D64B2" w:rsidRPr="00B421B4">
        <w:rPr>
          <w:sz w:val="24"/>
          <w:szCs w:val="24"/>
        </w:rPr>
        <w:t xml:space="preserve">ament Dates:   </w:t>
      </w:r>
      <w:r w:rsidR="005174A5" w:rsidRPr="00B421B4">
        <w:rPr>
          <w:sz w:val="24"/>
          <w:szCs w:val="24"/>
        </w:rPr>
        <w:t xml:space="preserve">Saturday, August </w:t>
      </w:r>
      <w:r w:rsidR="00282120">
        <w:rPr>
          <w:sz w:val="24"/>
          <w:szCs w:val="24"/>
        </w:rPr>
        <w:t>8</w:t>
      </w:r>
      <w:r w:rsidR="005174A5" w:rsidRPr="00B421B4">
        <w:rPr>
          <w:sz w:val="24"/>
          <w:szCs w:val="24"/>
        </w:rPr>
        <w:t xml:space="preserve">th &amp; Sunday afternoon August </w:t>
      </w:r>
      <w:r w:rsidR="00282120">
        <w:rPr>
          <w:sz w:val="24"/>
          <w:szCs w:val="24"/>
        </w:rPr>
        <w:t>9</w:t>
      </w:r>
      <w:r w:rsidR="00282120" w:rsidRPr="00282120">
        <w:rPr>
          <w:sz w:val="24"/>
          <w:szCs w:val="24"/>
          <w:vertAlign w:val="superscript"/>
        </w:rPr>
        <w:t>th</w:t>
      </w:r>
      <w:r w:rsidR="00282120">
        <w:rPr>
          <w:sz w:val="24"/>
          <w:szCs w:val="24"/>
        </w:rPr>
        <w:t>.</w:t>
      </w:r>
    </w:p>
    <w:p w14:paraId="25F79389" w14:textId="17EF81FF" w:rsidR="001F2691" w:rsidRPr="00282120" w:rsidRDefault="00C15262" w:rsidP="00282120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64B2">
        <w:rPr>
          <w:sz w:val="24"/>
          <w:szCs w:val="24"/>
        </w:rPr>
        <w:t xml:space="preserve">Where:  </w:t>
      </w:r>
      <w:r w:rsidR="002D33FF">
        <w:rPr>
          <w:sz w:val="24"/>
          <w:szCs w:val="24"/>
        </w:rPr>
        <w:t xml:space="preserve">New Britain High School Tennis Courts </w:t>
      </w:r>
      <w:r w:rsidR="00B421B4" w:rsidRPr="00282120">
        <w:rPr>
          <w:sz w:val="24"/>
          <w:szCs w:val="24"/>
        </w:rPr>
        <w:t xml:space="preserve">171 </w:t>
      </w:r>
      <w:r w:rsidR="00AF2DE0" w:rsidRPr="00282120">
        <w:rPr>
          <w:sz w:val="24"/>
          <w:szCs w:val="24"/>
        </w:rPr>
        <w:t>Mill St</w:t>
      </w:r>
      <w:r w:rsidR="00282120">
        <w:rPr>
          <w:sz w:val="24"/>
          <w:szCs w:val="24"/>
        </w:rPr>
        <w:t>.</w:t>
      </w:r>
      <w:r w:rsidR="00AF2DE0" w:rsidRPr="00282120">
        <w:rPr>
          <w:sz w:val="24"/>
          <w:szCs w:val="24"/>
        </w:rPr>
        <w:t xml:space="preserve"> – New Britain, CT  06051</w:t>
      </w:r>
    </w:p>
    <w:p w14:paraId="59D0D8CB" w14:textId="1A7BA965" w:rsidR="00C15262" w:rsidRDefault="00DE33CB" w:rsidP="00A40ED1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For the benefit of th</w:t>
      </w:r>
      <w:r w:rsidR="00C4100C">
        <w:rPr>
          <w:sz w:val="24"/>
          <w:szCs w:val="24"/>
        </w:rPr>
        <w:t xml:space="preserve">e </w:t>
      </w:r>
      <w:r w:rsidR="001F2691">
        <w:rPr>
          <w:sz w:val="24"/>
          <w:szCs w:val="24"/>
        </w:rPr>
        <w:t>Pediatric Autism Center</w:t>
      </w:r>
      <w:r w:rsidR="005D0FCC">
        <w:rPr>
          <w:sz w:val="24"/>
          <w:szCs w:val="24"/>
        </w:rPr>
        <w:t xml:space="preserve"> of the Hospital f</w:t>
      </w:r>
      <w:r w:rsidR="00286490">
        <w:rPr>
          <w:sz w:val="24"/>
          <w:szCs w:val="24"/>
        </w:rPr>
        <w:t>or Special Care in New Britain.</w:t>
      </w:r>
    </w:p>
    <w:p w14:paraId="455E2C3A" w14:textId="39FC1A4C" w:rsidR="00B421B4" w:rsidRPr="00A40ED1" w:rsidRDefault="00B421B4" w:rsidP="00A40ED1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Website:   </w:t>
      </w:r>
      <w:r w:rsidR="00B634E7">
        <w:rPr>
          <w:sz w:val="24"/>
          <w:szCs w:val="24"/>
        </w:rPr>
        <w:t>cctc-nb.org</w:t>
      </w:r>
    </w:p>
    <w:p w14:paraId="3C19DC15" w14:textId="1E497B45" w:rsidR="00C15262" w:rsidRDefault="00152DF3" w:rsidP="00C15262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Requested Entry fees: </w:t>
      </w:r>
      <w:r w:rsidR="00C15262">
        <w:rPr>
          <w:sz w:val="24"/>
          <w:szCs w:val="24"/>
        </w:rPr>
        <w:t xml:space="preserve">$20.00 for </w:t>
      </w:r>
      <w:r w:rsidR="00282120">
        <w:rPr>
          <w:sz w:val="24"/>
          <w:szCs w:val="24"/>
        </w:rPr>
        <w:t>singles -</w:t>
      </w:r>
      <w:r>
        <w:rPr>
          <w:sz w:val="24"/>
          <w:szCs w:val="24"/>
        </w:rPr>
        <w:t xml:space="preserve"> $ 20.00 per doubles team</w:t>
      </w:r>
      <w:r w:rsidR="00DB7EDC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39DE7F26" w14:textId="66FFBDBC" w:rsidR="005D74B9" w:rsidRPr="00C4100C" w:rsidRDefault="00C15262" w:rsidP="00C4100C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100% of all entry fees</w:t>
      </w:r>
      <w:r w:rsidR="00152DF3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given directly to the Hospital</w:t>
      </w:r>
      <w:r w:rsidR="00C4100C">
        <w:rPr>
          <w:sz w:val="24"/>
          <w:szCs w:val="24"/>
        </w:rPr>
        <w:t>.</w:t>
      </w:r>
    </w:p>
    <w:p w14:paraId="27C0A20F" w14:textId="0AD2E686" w:rsidR="00C15262" w:rsidRPr="005C5858" w:rsidRDefault="005C5858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Deadline D</w:t>
      </w:r>
      <w:r w:rsidR="00E21AD9" w:rsidRPr="005C5858">
        <w:rPr>
          <w:b/>
          <w:sz w:val="24"/>
          <w:szCs w:val="24"/>
        </w:rPr>
        <w:t xml:space="preserve">ate for entries is </w:t>
      </w:r>
      <w:r w:rsidR="00DB7EDC">
        <w:rPr>
          <w:b/>
          <w:sz w:val="24"/>
          <w:szCs w:val="24"/>
        </w:rPr>
        <w:t>Saturday, Augus</w:t>
      </w:r>
      <w:r w:rsidR="00282120">
        <w:rPr>
          <w:b/>
          <w:sz w:val="24"/>
          <w:szCs w:val="24"/>
        </w:rPr>
        <w:t>t 1</w:t>
      </w:r>
      <w:r w:rsidR="005174A5">
        <w:rPr>
          <w:b/>
          <w:sz w:val="24"/>
          <w:szCs w:val="24"/>
        </w:rPr>
        <w:t>.</w:t>
      </w:r>
      <w:r w:rsidR="009D64B2">
        <w:rPr>
          <w:b/>
          <w:sz w:val="24"/>
          <w:szCs w:val="24"/>
        </w:rPr>
        <w:t xml:space="preserve"> </w:t>
      </w:r>
    </w:p>
    <w:p w14:paraId="2415D758" w14:textId="54CFAE05" w:rsidR="00E21AD9" w:rsidRPr="00A9422D" w:rsidRDefault="00E21AD9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 w:rsidRPr="00A9422D">
        <w:rPr>
          <w:b/>
          <w:sz w:val="24"/>
          <w:szCs w:val="24"/>
        </w:rPr>
        <w:t xml:space="preserve">Players are </w:t>
      </w:r>
      <w:r w:rsidR="00F40C3B">
        <w:rPr>
          <w:b/>
          <w:sz w:val="24"/>
          <w:szCs w:val="24"/>
        </w:rPr>
        <w:t>required</w:t>
      </w:r>
      <w:r w:rsidRPr="00A9422D">
        <w:rPr>
          <w:b/>
          <w:sz w:val="24"/>
          <w:szCs w:val="24"/>
        </w:rPr>
        <w:t xml:space="preserve"> to bring a new can of tennis balls</w:t>
      </w:r>
      <w:r w:rsidR="00F40C3B">
        <w:rPr>
          <w:b/>
          <w:sz w:val="24"/>
          <w:szCs w:val="24"/>
        </w:rPr>
        <w:t xml:space="preserve"> with your initials on them</w:t>
      </w:r>
      <w:r w:rsidRPr="00A9422D">
        <w:rPr>
          <w:b/>
          <w:sz w:val="24"/>
          <w:szCs w:val="24"/>
        </w:rPr>
        <w:t xml:space="preserve"> for your match.</w:t>
      </w:r>
    </w:p>
    <w:p w14:paraId="5610C3DD" w14:textId="6F06C330" w:rsidR="00282120" w:rsidRDefault="00E97B9A" w:rsidP="00152DF3">
      <w:pPr>
        <w:tabs>
          <w:tab w:val="left" w:pos="3510"/>
        </w:tabs>
        <w:rPr>
          <w:b/>
          <w:sz w:val="24"/>
          <w:szCs w:val="24"/>
        </w:rPr>
      </w:pPr>
      <w:r w:rsidRPr="00DB7EDC">
        <w:rPr>
          <w:b/>
          <w:sz w:val="24"/>
          <w:szCs w:val="24"/>
        </w:rPr>
        <w:t xml:space="preserve">                                                </w:t>
      </w:r>
      <w:r w:rsidR="000C2FE5" w:rsidRPr="00DB7EDC">
        <w:rPr>
          <w:b/>
          <w:sz w:val="24"/>
          <w:szCs w:val="24"/>
        </w:rPr>
        <w:t xml:space="preserve">         </w:t>
      </w:r>
      <w:r w:rsidRPr="00DB7EDC">
        <w:rPr>
          <w:b/>
          <w:sz w:val="24"/>
          <w:szCs w:val="24"/>
        </w:rPr>
        <w:t xml:space="preserve"> </w:t>
      </w:r>
      <w:r w:rsidR="000C2FE5" w:rsidRPr="00DB7EDC">
        <w:rPr>
          <w:b/>
          <w:sz w:val="24"/>
          <w:szCs w:val="24"/>
        </w:rPr>
        <w:t>20</w:t>
      </w:r>
      <w:r w:rsidR="00282120">
        <w:rPr>
          <w:b/>
          <w:sz w:val="24"/>
          <w:szCs w:val="24"/>
        </w:rPr>
        <w:t>20</w:t>
      </w:r>
      <w:r w:rsidR="00963028" w:rsidRPr="00DB7EDC">
        <w:rPr>
          <w:b/>
          <w:sz w:val="24"/>
          <w:szCs w:val="24"/>
        </w:rPr>
        <w:t xml:space="preserve"> </w:t>
      </w:r>
      <w:r w:rsidRPr="00DB7EDC">
        <w:rPr>
          <w:b/>
          <w:sz w:val="24"/>
          <w:szCs w:val="24"/>
        </w:rPr>
        <w:t>TIME SCHEDULE</w:t>
      </w:r>
    </w:p>
    <w:p w14:paraId="10C2124F" w14:textId="3239284C" w:rsidR="00212C11" w:rsidRPr="00DB7EDC" w:rsidRDefault="00212C11" w:rsidP="00152DF3">
      <w:pPr>
        <w:tabs>
          <w:tab w:val="left" w:pos="35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Saturday – August </w:t>
      </w:r>
      <w:r w:rsidR="00282120">
        <w:rPr>
          <w:b/>
          <w:sz w:val="24"/>
          <w:szCs w:val="24"/>
        </w:rPr>
        <w:t>8th                                                                Sunday – August 9th</w:t>
      </w:r>
    </w:p>
    <w:p w14:paraId="1F9FF8B6" w14:textId="3905D1E7" w:rsidR="00212C11" w:rsidRPr="00282120" w:rsidRDefault="00212C11" w:rsidP="00212C11">
      <w:pPr>
        <w:tabs>
          <w:tab w:val="left" w:pos="3510"/>
        </w:tabs>
        <w:rPr>
          <w:sz w:val="24"/>
          <w:szCs w:val="24"/>
        </w:rPr>
      </w:pPr>
      <w:r w:rsidRPr="00212C11">
        <w:rPr>
          <w:b/>
          <w:bCs/>
          <w:sz w:val="24"/>
          <w:szCs w:val="24"/>
        </w:rPr>
        <w:t xml:space="preserve">   </w:t>
      </w:r>
      <w:r w:rsidR="00282120">
        <w:rPr>
          <w:sz w:val="24"/>
          <w:szCs w:val="24"/>
        </w:rPr>
        <w:t xml:space="preserve">8:00 a.m. </w:t>
      </w:r>
      <w:r w:rsidR="00282120">
        <w:rPr>
          <w:b/>
          <w:bCs/>
          <w:sz w:val="24"/>
          <w:szCs w:val="24"/>
        </w:rPr>
        <w:t xml:space="preserve"> </w:t>
      </w:r>
      <w:proofErr w:type="gramStart"/>
      <w:r w:rsidR="00282120">
        <w:rPr>
          <w:b/>
          <w:bCs/>
          <w:sz w:val="24"/>
          <w:szCs w:val="24"/>
        </w:rPr>
        <w:t xml:space="preserve">– </w:t>
      </w:r>
      <w:r w:rsidR="00282120">
        <w:rPr>
          <w:sz w:val="24"/>
          <w:szCs w:val="24"/>
        </w:rPr>
        <w:t xml:space="preserve"> Parent</w:t>
      </w:r>
      <w:proofErr w:type="gramEnd"/>
      <w:r w:rsidR="00282120">
        <w:rPr>
          <w:sz w:val="24"/>
          <w:szCs w:val="24"/>
        </w:rPr>
        <w:t>/Child Doubles</w:t>
      </w:r>
      <w:r w:rsidRPr="00212C11">
        <w:rPr>
          <w:b/>
          <w:bCs/>
          <w:sz w:val="24"/>
          <w:szCs w:val="24"/>
        </w:rPr>
        <w:t xml:space="preserve">                               </w:t>
      </w:r>
      <w:r w:rsidR="00282120">
        <w:rPr>
          <w:sz w:val="24"/>
          <w:szCs w:val="24"/>
        </w:rPr>
        <w:t xml:space="preserve">1:00 </w:t>
      </w:r>
      <w:r w:rsidR="00995F02">
        <w:rPr>
          <w:sz w:val="24"/>
          <w:szCs w:val="24"/>
        </w:rPr>
        <w:t xml:space="preserve">p.m. </w:t>
      </w:r>
      <w:r w:rsidR="00F40C3B">
        <w:rPr>
          <w:sz w:val="24"/>
          <w:szCs w:val="24"/>
        </w:rPr>
        <w:t xml:space="preserve"> - Adult Singles</w:t>
      </w:r>
    </w:p>
    <w:p w14:paraId="27D291C0" w14:textId="58A14237" w:rsidR="00212C11" w:rsidRPr="00212C11" w:rsidRDefault="00282120" w:rsidP="00212C11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10:00 a.m. – Jr. Girls Singles             </w:t>
      </w:r>
      <w:r w:rsidR="00570107" w:rsidRPr="00E600D4">
        <w:rPr>
          <w:b/>
          <w:sz w:val="24"/>
          <w:szCs w:val="24"/>
        </w:rPr>
        <w:t xml:space="preserve">                     </w:t>
      </w:r>
      <w:r w:rsidR="00E97B9A" w:rsidRPr="00E600D4">
        <w:rPr>
          <w:b/>
          <w:sz w:val="24"/>
          <w:szCs w:val="24"/>
        </w:rPr>
        <w:t xml:space="preserve">       </w:t>
      </w:r>
      <w:r w:rsidR="009D64B2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2:00 p.m.</w:t>
      </w:r>
      <w:r w:rsidR="00995F02">
        <w:rPr>
          <w:bCs/>
          <w:sz w:val="24"/>
          <w:szCs w:val="24"/>
        </w:rPr>
        <w:t xml:space="preserve">  - </w:t>
      </w:r>
      <w:r w:rsidR="00F40C3B">
        <w:rPr>
          <w:bCs/>
          <w:sz w:val="24"/>
          <w:szCs w:val="24"/>
        </w:rPr>
        <w:t xml:space="preserve"> Family Doubles</w:t>
      </w:r>
      <w:r w:rsidR="009D64B2">
        <w:rPr>
          <w:b/>
          <w:sz w:val="24"/>
          <w:szCs w:val="24"/>
        </w:rPr>
        <w:t xml:space="preserve">       </w:t>
      </w:r>
    </w:p>
    <w:p w14:paraId="0FD9F0DD" w14:textId="7E9251CA" w:rsidR="00570107" w:rsidRPr="005B3942" w:rsidRDefault="00152DF3" w:rsidP="00570107">
      <w:pPr>
        <w:pStyle w:val="NoSpacing"/>
        <w:rPr>
          <w:sz w:val="24"/>
          <w:szCs w:val="24"/>
        </w:rPr>
      </w:pPr>
      <w:r w:rsidRPr="00E600D4">
        <w:t xml:space="preserve">  </w:t>
      </w:r>
      <w:r w:rsidR="00570107" w:rsidRPr="00E600D4">
        <w:t xml:space="preserve"> </w:t>
      </w:r>
      <w:r w:rsidR="00282120" w:rsidRPr="005B3942">
        <w:rPr>
          <w:sz w:val="24"/>
          <w:szCs w:val="24"/>
        </w:rPr>
        <w:t>11:00 am.  –   Girls</w:t>
      </w:r>
      <w:r w:rsidR="00995F02" w:rsidRPr="005B3942">
        <w:rPr>
          <w:sz w:val="24"/>
          <w:szCs w:val="24"/>
        </w:rPr>
        <w:t xml:space="preserve"> High School</w:t>
      </w:r>
      <w:r w:rsidR="00282120" w:rsidRPr="005B3942">
        <w:rPr>
          <w:sz w:val="24"/>
          <w:szCs w:val="24"/>
        </w:rPr>
        <w:t xml:space="preserve"> Singles</w:t>
      </w:r>
      <w:r w:rsidR="00212C11" w:rsidRPr="005B3942">
        <w:rPr>
          <w:sz w:val="24"/>
          <w:szCs w:val="24"/>
        </w:rPr>
        <w:t xml:space="preserve">                                             </w:t>
      </w:r>
      <w:r w:rsidR="00DB7EDC" w:rsidRPr="005B3942">
        <w:rPr>
          <w:sz w:val="24"/>
          <w:szCs w:val="24"/>
        </w:rPr>
        <w:t xml:space="preserve">  </w:t>
      </w:r>
      <w:r w:rsidR="00212C11" w:rsidRPr="005B3942">
        <w:rPr>
          <w:sz w:val="24"/>
          <w:szCs w:val="24"/>
        </w:rPr>
        <w:t xml:space="preserve"> </w:t>
      </w:r>
      <w:r w:rsidR="00CF19BE" w:rsidRPr="005B3942">
        <w:rPr>
          <w:sz w:val="24"/>
          <w:szCs w:val="24"/>
        </w:rPr>
        <w:t xml:space="preserve">             </w:t>
      </w:r>
      <w:r w:rsidR="009D64B2" w:rsidRPr="005B3942">
        <w:rPr>
          <w:sz w:val="24"/>
          <w:szCs w:val="24"/>
        </w:rPr>
        <w:t xml:space="preserve">  </w:t>
      </w:r>
      <w:r w:rsidR="00DB7EDC" w:rsidRPr="005B3942">
        <w:rPr>
          <w:sz w:val="24"/>
          <w:szCs w:val="24"/>
        </w:rPr>
        <w:t xml:space="preserve">            </w:t>
      </w:r>
      <w:r w:rsidR="0055497B" w:rsidRPr="005B3942">
        <w:rPr>
          <w:sz w:val="24"/>
          <w:szCs w:val="24"/>
        </w:rPr>
        <w:t xml:space="preserve">               </w:t>
      </w:r>
      <w:r w:rsidR="007E2BC1" w:rsidRPr="005B3942">
        <w:rPr>
          <w:sz w:val="24"/>
          <w:szCs w:val="24"/>
        </w:rPr>
        <w:t xml:space="preserve">         </w:t>
      </w:r>
    </w:p>
    <w:p w14:paraId="66F842C2" w14:textId="3E948AEA" w:rsidR="00B421B4" w:rsidRPr="00B421B4" w:rsidRDefault="00B421B4" w:rsidP="00570107">
      <w:pPr>
        <w:pStyle w:val="NoSpacing"/>
        <w:rPr>
          <w:bCs/>
        </w:rPr>
      </w:pPr>
    </w:p>
    <w:p w14:paraId="19C9B65F" w14:textId="7C469C52" w:rsidR="00DB7EDC" w:rsidRPr="00282120" w:rsidRDefault="00CF19BE" w:rsidP="00570107">
      <w:pPr>
        <w:pStyle w:val="NoSpacing"/>
        <w:rPr>
          <w:b/>
        </w:rPr>
      </w:pPr>
      <w:r w:rsidRPr="00CF19BE">
        <w:rPr>
          <w:b/>
        </w:rPr>
        <w:t xml:space="preserve">                                                                          </w:t>
      </w:r>
      <w:r w:rsidR="00ED0A0B">
        <w:rPr>
          <w:b/>
        </w:rPr>
        <w:t xml:space="preserve">                          </w:t>
      </w:r>
      <w:r w:rsidR="00B421B4">
        <w:rPr>
          <w:sz w:val="28"/>
          <w:szCs w:val="28"/>
        </w:rPr>
        <w:t xml:space="preserve">                                                                   </w:t>
      </w:r>
      <w:r w:rsidR="00570107">
        <w:rPr>
          <w:sz w:val="24"/>
          <w:szCs w:val="24"/>
        </w:rPr>
        <w:t xml:space="preserve">      </w:t>
      </w:r>
      <w:r w:rsidR="00DB7EDC">
        <w:rPr>
          <w:sz w:val="24"/>
          <w:szCs w:val="24"/>
        </w:rPr>
        <w:t xml:space="preserve">             </w:t>
      </w:r>
      <w:r w:rsidR="00282120">
        <w:rPr>
          <w:sz w:val="24"/>
          <w:szCs w:val="24"/>
        </w:rPr>
        <w:t xml:space="preserve">     </w:t>
      </w:r>
      <w:r w:rsidR="00DB7EDC">
        <w:rPr>
          <w:sz w:val="24"/>
          <w:szCs w:val="24"/>
        </w:rPr>
        <w:t>Noon</w:t>
      </w:r>
      <w:r w:rsidR="00B421B4">
        <w:rPr>
          <w:sz w:val="24"/>
          <w:szCs w:val="24"/>
        </w:rPr>
        <w:t xml:space="preserve">             </w:t>
      </w:r>
      <w:r w:rsidR="00DB7EDC">
        <w:rPr>
          <w:sz w:val="24"/>
          <w:szCs w:val="24"/>
        </w:rPr>
        <w:t xml:space="preserve">-     </w:t>
      </w:r>
      <w:r w:rsidR="0055497B">
        <w:rPr>
          <w:sz w:val="24"/>
          <w:szCs w:val="24"/>
        </w:rPr>
        <w:t>Boys Ju</w:t>
      </w:r>
      <w:bookmarkStart w:id="1" w:name="_GoBack"/>
      <w:bookmarkEnd w:id="1"/>
      <w:r w:rsidR="0055497B">
        <w:rPr>
          <w:sz w:val="24"/>
          <w:szCs w:val="24"/>
        </w:rPr>
        <w:t>nior</w:t>
      </w:r>
      <w:r w:rsidR="001F2691">
        <w:rPr>
          <w:sz w:val="24"/>
          <w:szCs w:val="24"/>
        </w:rPr>
        <w:t xml:space="preserve"> singles     </w:t>
      </w:r>
      <w:r w:rsidR="00282120">
        <w:rPr>
          <w:sz w:val="24"/>
          <w:szCs w:val="24"/>
        </w:rPr>
        <w:t xml:space="preserve">   </w:t>
      </w:r>
      <w:r w:rsidR="001F2691">
        <w:rPr>
          <w:sz w:val="24"/>
          <w:szCs w:val="24"/>
        </w:rPr>
        <w:t xml:space="preserve">                </w:t>
      </w:r>
      <w:r w:rsidR="00D21F11">
        <w:rPr>
          <w:sz w:val="24"/>
          <w:szCs w:val="24"/>
        </w:rPr>
        <w:t xml:space="preserve">  </w:t>
      </w:r>
      <w:r w:rsidR="001F2691">
        <w:rPr>
          <w:sz w:val="24"/>
          <w:szCs w:val="24"/>
        </w:rPr>
        <w:t xml:space="preserve"> </w:t>
      </w:r>
      <w:r w:rsidR="0055497B">
        <w:rPr>
          <w:sz w:val="24"/>
          <w:szCs w:val="24"/>
        </w:rPr>
        <w:t xml:space="preserve">          </w:t>
      </w:r>
      <w:r w:rsidR="001F2691">
        <w:rPr>
          <w:sz w:val="24"/>
          <w:szCs w:val="24"/>
        </w:rPr>
        <w:t>– completion of any Saturday</w:t>
      </w:r>
    </w:p>
    <w:p w14:paraId="68BA8E80" w14:textId="1E858742" w:rsidR="00DB7EDC" w:rsidRDefault="001F2691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matches</w:t>
      </w:r>
      <w:proofErr w:type="gramEnd"/>
      <w:r>
        <w:rPr>
          <w:sz w:val="24"/>
          <w:szCs w:val="24"/>
        </w:rPr>
        <w:t>.</w:t>
      </w:r>
    </w:p>
    <w:p w14:paraId="074110FD" w14:textId="3BE7FCCF" w:rsidR="00212C11" w:rsidRDefault="003706A1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</w:t>
      </w:r>
      <w:r w:rsidR="00DB7EDC">
        <w:rPr>
          <w:sz w:val="24"/>
          <w:szCs w:val="24"/>
        </w:rPr>
        <w:t xml:space="preserve">:00 p.m.     -     </w:t>
      </w:r>
      <w:r w:rsidR="00212C11">
        <w:rPr>
          <w:sz w:val="24"/>
          <w:szCs w:val="24"/>
        </w:rPr>
        <w:t>Boys</w:t>
      </w:r>
      <w:r w:rsidR="001F2691">
        <w:rPr>
          <w:sz w:val="24"/>
          <w:szCs w:val="24"/>
        </w:rPr>
        <w:t xml:space="preserve"> High</w:t>
      </w:r>
      <w:r w:rsidR="00212C11">
        <w:rPr>
          <w:sz w:val="24"/>
          <w:szCs w:val="24"/>
        </w:rPr>
        <w:t xml:space="preserve"> School singles</w:t>
      </w:r>
      <w:r w:rsidR="00570107">
        <w:rPr>
          <w:sz w:val="24"/>
          <w:szCs w:val="24"/>
        </w:rPr>
        <w:t xml:space="preserve">    </w:t>
      </w:r>
    </w:p>
    <w:p w14:paraId="2C4A6E46" w14:textId="77777777" w:rsidR="00212C11" w:rsidRDefault="00212C11" w:rsidP="00570107">
      <w:pPr>
        <w:pStyle w:val="NoSpacing"/>
        <w:rPr>
          <w:sz w:val="24"/>
          <w:szCs w:val="24"/>
        </w:rPr>
      </w:pPr>
    </w:p>
    <w:p w14:paraId="41353EBF" w14:textId="4DDA7753" w:rsidR="00CB39C1" w:rsidRDefault="003706A1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="00212C11">
        <w:rPr>
          <w:sz w:val="24"/>
          <w:szCs w:val="24"/>
        </w:rPr>
        <w:t>:00 p.m.   -       Grand Masters singles</w:t>
      </w:r>
      <w:r w:rsidR="00570107">
        <w:rPr>
          <w:sz w:val="24"/>
          <w:szCs w:val="24"/>
        </w:rPr>
        <w:t xml:space="preserve">     </w:t>
      </w:r>
    </w:p>
    <w:p w14:paraId="650C219A" w14:textId="77777777" w:rsidR="00CB39C1" w:rsidRDefault="00CB39C1" w:rsidP="00570107">
      <w:pPr>
        <w:pStyle w:val="NoSpacing"/>
        <w:rPr>
          <w:sz w:val="24"/>
          <w:szCs w:val="24"/>
        </w:rPr>
      </w:pPr>
    </w:p>
    <w:p w14:paraId="3BB2A2E6" w14:textId="20B71C02" w:rsidR="00570107" w:rsidRPr="00570107" w:rsidRDefault="00570107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8540E9">
        <w:rPr>
          <w:sz w:val="24"/>
          <w:szCs w:val="24"/>
        </w:rPr>
        <w:t xml:space="preserve">   </w:t>
      </w:r>
      <w:r w:rsidR="00963028">
        <w:rPr>
          <w:sz w:val="24"/>
          <w:szCs w:val="24"/>
        </w:rPr>
        <w:t xml:space="preserve">                      </w:t>
      </w:r>
      <w:r w:rsidRPr="00570107">
        <w:rPr>
          <w:sz w:val="24"/>
          <w:szCs w:val="24"/>
        </w:rPr>
        <w:t xml:space="preserve">          </w:t>
      </w:r>
    </w:p>
    <w:p w14:paraId="25A0A412" w14:textId="3B89D986" w:rsidR="00DB7EDC" w:rsidRDefault="005D0FCC" w:rsidP="00570107">
      <w:pPr>
        <w:pStyle w:val="NoSpacing"/>
      </w:pPr>
      <w:r>
        <w:t xml:space="preserve">  </w:t>
      </w:r>
      <w:r w:rsidR="001F2691">
        <w:t xml:space="preserve">                                     ________________________________________</w:t>
      </w:r>
    </w:p>
    <w:p w14:paraId="3E1182AC" w14:textId="77777777" w:rsidR="00DB7EDC" w:rsidRDefault="00DB7EDC" w:rsidP="00570107">
      <w:pPr>
        <w:pStyle w:val="NoSpacing"/>
      </w:pPr>
    </w:p>
    <w:p w14:paraId="5758D954" w14:textId="77777777" w:rsidR="00DB7EDC" w:rsidRDefault="00DB7EDC" w:rsidP="00570107">
      <w:pPr>
        <w:pStyle w:val="NoSpacing"/>
      </w:pPr>
    </w:p>
    <w:p w14:paraId="4F201FB4" w14:textId="2FF99B6F" w:rsidR="00570107" w:rsidRDefault="00DB7EDC" w:rsidP="00570107">
      <w:pPr>
        <w:pStyle w:val="NoSpacing"/>
      </w:pPr>
      <w:r>
        <w:t xml:space="preserve">                         </w:t>
      </w:r>
      <w:r w:rsidR="005D0FCC">
        <w:t xml:space="preserve">               </w:t>
      </w:r>
    </w:p>
    <w:p w14:paraId="1E6D278A" w14:textId="77777777" w:rsidR="009D64B2" w:rsidRDefault="00286490" w:rsidP="00570107">
      <w:pPr>
        <w:pStyle w:val="NoSpacing"/>
      </w:pPr>
      <w:r>
        <w:t xml:space="preserve">                   </w:t>
      </w:r>
      <w:r w:rsidR="00152DF3">
        <w:t xml:space="preserve">    </w:t>
      </w:r>
      <w:r>
        <w:t xml:space="preserve">                                                                    </w:t>
      </w:r>
      <w:r w:rsidR="00570107">
        <w:t xml:space="preserve">        </w:t>
      </w:r>
      <w:r w:rsidR="009D64B2">
        <w:t xml:space="preserve">   </w:t>
      </w:r>
    </w:p>
    <w:p w14:paraId="367987C1" w14:textId="3CBA9121" w:rsidR="00570107" w:rsidRPr="00DB7EDC" w:rsidRDefault="00E97B9A" w:rsidP="00570107">
      <w:pPr>
        <w:pStyle w:val="NoSpacing"/>
      </w:pPr>
      <w:r w:rsidRPr="00963028">
        <w:rPr>
          <w:b/>
          <w:sz w:val="28"/>
          <w:szCs w:val="28"/>
        </w:rPr>
        <w:t xml:space="preserve">         </w:t>
      </w:r>
      <w:r w:rsidR="008540E9" w:rsidRPr="00963028">
        <w:rPr>
          <w:b/>
          <w:sz w:val="28"/>
          <w:szCs w:val="28"/>
        </w:rPr>
        <w:t xml:space="preserve">                                                                             </w:t>
      </w:r>
    </w:p>
    <w:p w14:paraId="6F59D1D9" w14:textId="77777777" w:rsidR="008540E9" w:rsidRDefault="008540E9" w:rsidP="00570107">
      <w:pPr>
        <w:pStyle w:val="NoSpacing"/>
      </w:pPr>
      <w:r>
        <w:t xml:space="preserve">                                                                                 </w:t>
      </w:r>
      <w:r w:rsidR="00963028">
        <w:t xml:space="preserve">                    </w:t>
      </w:r>
    </w:p>
    <w:p w14:paraId="67F6B74A" w14:textId="0404DFE0" w:rsidR="00E600D4" w:rsidRPr="00963028" w:rsidRDefault="00570107" w:rsidP="00570107">
      <w:pPr>
        <w:pStyle w:val="NoSpacing"/>
        <w:rPr>
          <w:sz w:val="24"/>
          <w:szCs w:val="24"/>
        </w:rPr>
      </w:pPr>
      <w:r w:rsidRPr="00570107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               </w:t>
      </w:r>
      <w:r w:rsidRPr="00570107">
        <w:rPr>
          <w:sz w:val="24"/>
          <w:szCs w:val="24"/>
        </w:rPr>
        <w:t xml:space="preserve"> </w:t>
      </w:r>
      <w:r w:rsidR="005B3942">
        <w:rPr>
          <w:sz w:val="24"/>
          <w:szCs w:val="24"/>
        </w:rPr>
        <w:t xml:space="preserve">  </w:t>
      </w:r>
      <w:r w:rsidR="008540E9">
        <w:rPr>
          <w:sz w:val="24"/>
          <w:szCs w:val="24"/>
        </w:rPr>
        <w:t xml:space="preserve">                                          </w:t>
      </w:r>
      <w:r w:rsidR="00963028">
        <w:rPr>
          <w:sz w:val="24"/>
          <w:szCs w:val="24"/>
        </w:rPr>
        <w:t xml:space="preserve">                            </w:t>
      </w:r>
    </w:p>
    <w:sectPr w:rsidR="00E600D4" w:rsidRPr="00963028" w:rsidSect="0055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217F9"/>
    <w:multiLevelType w:val="hybridMultilevel"/>
    <w:tmpl w:val="30687936"/>
    <w:lvl w:ilvl="0" w:tplc="34C02F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ald">
    <w15:presenceInfo w15:providerId="None" w15:userId="Donal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7D69"/>
    <w:rsid w:val="000562F6"/>
    <w:rsid w:val="00082CB9"/>
    <w:rsid w:val="00083497"/>
    <w:rsid w:val="000C2FE5"/>
    <w:rsid w:val="000E241E"/>
    <w:rsid w:val="000F204D"/>
    <w:rsid w:val="00107C75"/>
    <w:rsid w:val="0014771F"/>
    <w:rsid w:val="00152DF3"/>
    <w:rsid w:val="00165CF3"/>
    <w:rsid w:val="00167942"/>
    <w:rsid w:val="001A528D"/>
    <w:rsid w:val="001C7686"/>
    <w:rsid w:val="001D3C91"/>
    <w:rsid w:val="001D5E2E"/>
    <w:rsid w:val="001F2691"/>
    <w:rsid w:val="00212C11"/>
    <w:rsid w:val="00260812"/>
    <w:rsid w:val="00261170"/>
    <w:rsid w:val="00261D7E"/>
    <w:rsid w:val="00282120"/>
    <w:rsid w:val="00286490"/>
    <w:rsid w:val="002B0EDE"/>
    <w:rsid w:val="002D33FF"/>
    <w:rsid w:val="002D47B8"/>
    <w:rsid w:val="002E0087"/>
    <w:rsid w:val="0033408E"/>
    <w:rsid w:val="0035222A"/>
    <w:rsid w:val="003706A1"/>
    <w:rsid w:val="003A3A5B"/>
    <w:rsid w:val="0045412E"/>
    <w:rsid w:val="004663DA"/>
    <w:rsid w:val="00477970"/>
    <w:rsid w:val="0049277D"/>
    <w:rsid w:val="004D2140"/>
    <w:rsid w:val="004D7D6D"/>
    <w:rsid w:val="004F246D"/>
    <w:rsid w:val="005174A5"/>
    <w:rsid w:val="0054059B"/>
    <w:rsid w:val="00544288"/>
    <w:rsid w:val="0055345F"/>
    <w:rsid w:val="0055497B"/>
    <w:rsid w:val="00565BE9"/>
    <w:rsid w:val="00565F08"/>
    <w:rsid w:val="00570107"/>
    <w:rsid w:val="005751EB"/>
    <w:rsid w:val="005B3942"/>
    <w:rsid w:val="005C275B"/>
    <w:rsid w:val="005C5858"/>
    <w:rsid w:val="005D0FCC"/>
    <w:rsid w:val="005D74B9"/>
    <w:rsid w:val="00633B5D"/>
    <w:rsid w:val="006C6DB1"/>
    <w:rsid w:val="006D2D12"/>
    <w:rsid w:val="006F4D7B"/>
    <w:rsid w:val="00752710"/>
    <w:rsid w:val="00777D69"/>
    <w:rsid w:val="00783E00"/>
    <w:rsid w:val="007A413E"/>
    <w:rsid w:val="007C7395"/>
    <w:rsid w:val="007E2BC1"/>
    <w:rsid w:val="008062F2"/>
    <w:rsid w:val="0083419D"/>
    <w:rsid w:val="00842F2C"/>
    <w:rsid w:val="008540E9"/>
    <w:rsid w:val="008608E1"/>
    <w:rsid w:val="00872D2C"/>
    <w:rsid w:val="009376C2"/>
    <w:rsid w:val="00963028"/>
    <w:rsid w:val="00964D44"/>
    <w:rsid w:val="00995F02"/>
    <w:rsid w:val="009A31DD"/>
    <w:rsid w:val="009C5738"/>
    <w:rsid w:val="009D64B2"/>
    <w:rsid w:val="009D6EB6"/>
    <w:rsid w:val="00A00336"/>
    <w:rsid w:val="00A036E4"/>
    <w:rsid w:val="00A40ED1"/>
    <w:rsid w:val="00A57AB1"/>
    <w:rsid w:val="00A63F09"/>
    <w:rsid w:val="00A9422D"/>
    <w:rsid w:val="00AD7F0D"/>
    <w:rsid w:val="00AE4B79"/>
    <w:rsid w:val="00AF2DE0"/>
    <w:rsid w:val="00AF6AA7"/>
    <w:rsid w:val="00B333C1"/>
    <w:rsid w:val="00B421B4"/>
    <w:rsid w:val="00B634E7"/>
    <w:rsid w:val="00B922A7"/>
    <w:rsid w:val="00BA1200"/>
    <w:rsid w:val="00BD70EA"/>
    <w:rsid w:val="00C01F83"/>
    <w:rsid w:val="00C15262"/>
    <w:rsid w:val="00C40C92"/>
    <w:rsid w:val="00C4100C"/>
    <w:rsid w:val="00CB39C1"/>
    <w:rsid w:val="00CC0C48"/>
    <w:rsid w:val="00CE0246"/>
    <w:rsid w:val="00CF19BE"/>
    <w:rsid w:val="00D200F8"/>
    <w:rsid w:val="00D2072A"/>
    <w:rsid w:val="00D21F11"/>
    <w:rsid w:val="00D4484A"/>
    <w:rsid w:val="00D64848"/>
    <w:rsid w:val="00D82D4A"/>
    <w:rsid w:val="00D97FC8"/>
    <w:rsid w:val="00DB7EDC"/>
    <w:rsid w:val="00DE33CB"/>
    <w:rsid w:val="00E21AD9"/>
    <w:rsid w:val="00E3294E"/>
    <w:rsid w:val="00E600D4"/>
    <w:rsid w:val="00E7653E"/>
    <w:rsid w:val="00E97B9A"/>
    <w:rsid w:val="00ED0A0B"/>
    <w:rsid w:val="00F23C4A"/>
    <w:rsid w:val="00F40C3B"/>
    <w:rsid w:val="00F91EFD"/>
    <w:rsid w:val="00FA3D07"/>
    <w:rsid w:val="00FA445B"/>
    <w:rsid w:val="00FA7DD8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4089"/>
  <w15:docId w15:val="{9CBE8F9E-05A7-4EE3-A5CE-C96A1FAD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69"/>
    <w:pPr>
      <w:ind w:left="720"/>
      <w:contextualSpacing/>
    </w:pPr>
  </w:style>
  <w:style w:type="paragraph" w:styleId="NoSpacing">
    <w:name w:val="No Spacing"/>
    <w:uiPriority w:val="1"/>
    <w:qFormat/>
    <w:rsid w:val="00AE4B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4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C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174A5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bbis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15F4-7E3D-40C7-A279-850AC2B9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Hubert Bis</cp:lastModifiedBy>
  <cp:revision>2</cp:revision>
  <cp:lastPrinted>2018-06-25T21:28:00Z</cp:lastPrinted>
  <dcterms:created xsi:type="dcterms:W3CDTF">2020-07-10T18:21:00Z</dcterms:created>
  <dcterms:modified xsi:type="dcterms:W3CDTF">2020-07-10T18:21:00Z</dcterms:modified>
</cp:coreProperties>
</file>